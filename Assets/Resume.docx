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6"/>
                <w:szCs w:val="56"/>
                <w:rtl w:val="0"/>
              </w:rPr>
              <w:t xml:space="preserve">B.Hari Krishna Kumar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bp8pkpl85yv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Pursuing BCA(Bachelors of Computer Application)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High school:</w:t>
            </w:r>
            <w:r w:rsidDel="00000000" w:rsidR="00000000" w:rsidRPr="00000000">
              <w:rPr>
                <w:rtl w:val="0"/>
              </w:rPr>
              <w:t xml:space="preserve">SG International Public School(CBSE)</w:t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sgdikvl4o168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Location:Nandini Layout,Bangalore    560096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Website: https://sginternationalpublicschool.org.in/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i42pzcx0whqq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Pass out year: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Percentage:48%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zfiadnsgnzp" w:id="7"/>
            <w:bookmarkEnd w:id="7"/>
            <w:r w:rsidDel="00000000" w:rsidR="00000000" w:rsidRPr="00000000">
              <w:rPr>
                <w:rtl w:val="0"/>
              </w:rPr>
              <w:t xml:space="preserve">Seshadripuram Evening PU College Main branch</w:t>
            </w:r>
            <w:r w:rsidDel="00000000" w:rsidR="00000000" w:rsidRPr="00000000">
              <w:rPr>
                <w:rtl w:val="0"/>
              </w:rPr>
              <w:t xml:space="preserve">,PUC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Location:Seshadri Puram, Bangalore   560020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Website: https://www.sepuc.ac.in/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iwrcr0anricd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rkvfosoh0pr" w:id="9"/>
            <w:bookmarkEnd w:id="9"/>
            <w:r w:rsidDel="00000000" w:rsidR="00000000" w:rsidRPr="00000000">
              <w:rPr>
                <w:rtl w:val="0"/>
              </w:rPr>
              <w:t xml:space="preserve">CEBA: Computer ,Economics,Business,Accounts.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0"/>
            <w:bookmarkEnd w:id="10"/>
            <w:r w:rsidDel="00000000" w:rsidR="00000000" w:rsidRPr="00000000">
              <w:rPr>
                <w:rtl w:val="0"/>
              </w:rPr>
              <w:t xml:space="preserve">Pass Out Year 2022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Percentage:66.66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5cybb7bvnr2q" w:id="11"/>
            <w:bookmarkEnd w:id="11"/>
            <w:r w:rsidDel="00000000" w:rsidR="00000000" w:rsidRPr="00000000">
              <w:rPr>
                <w:rtl w:val="0"/>
              </w:rPr>
              <w:t xml:space="preserve">BGS Institute Of Management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location:Mahalakshimi Puram,Bangalore 560086 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https://www.bim.edu.in/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CGPA:7.82</w:t>
            </w: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1155cc"/>
              </w:rPr>
            </w:pPr>
            <w:r w:rsidDel="00000000" w:rsidR="00000000" w:rsidRPr="00000000">
              <w:rPr>
                <w:rtl w:val="0"/>
              </w:rPr>
              <w:t xml:space="preserve">1.Full stack developer:HTML 5,CSS 3,Java Script,Mysql,php,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Django </w:t>
            </w:r>
            <w:r w:rsidDel="00000000" w:rsidR="00000000" w:rsidRPr="00000000">
              <w:fldChar w:fldCharType="begin"/>
              <w:instrText xml:space="preserve"> HYPERLINK "https://www.djangoproject.com/"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2.Python 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3.C and C++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4.Java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5.Computer Networking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6.Data Base management(Oracle)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ins w:author="Hari Krishna Kumar" w:id="0" w:date="2024-11-08T14:19:56Z"/>
              </w:rPr>
            </w:pPr>
            <w:r w:rsidDel="00000000" w:rsidR="00000000" w:rsidRPr="00000000">
              <w:rPr>
                <w:rtl w:val="0"/>
              </w:rPr>
              <w:t xml:space="preserve">7.Data Science</w:t>
            </w:r>
            <w:ins w:author="Hari Krishna Kumar" w:id="0" w:date="2024-11-08T14:19:5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  <w:ins w:author="Hari Krishna Kumar" w:id="1" w:date="2024-11-08T14:20:00Z"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190500</wp:posOffset>
                    </wp:positionV>
                    <wp:extent cx="4313873" cy="2566010"/>
                    <wp:effectExtent b="0" l="0" r="0" t="0"/>
                    <wp:wrapTopAndBottom distB="114300" distT="114300"/>
                    <wp:docPr descr="Chart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Chart"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313873" cy="256601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bookmarkStart w:colFirst="0" w:colLast="0" w:name="_hf64rx614qzq" w:id="12"/>
            <w:bookmarkEnd w:id="12"/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Non-Academic project: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developing my own webpage(resume) &amp; Diabetes Prediction(private)  but still in under development 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sample of the webpage: 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https://harikrishnakumar.github.io/resume/index.html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rPr/>
            </w:pPr>
            <w:bookmarkStart w:colFirst="0" w:colLast="0" w:name="_jyqailvu17a" w:id="13"/>
            <w:bookmarkEnd w:id="13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 No:+91 9449445802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Gmail: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harikrishnamrb@gmail.com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https://www.linkedin.com/in/hari-krishna-kumar-0679592a7</w:t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LANGUAGES(Read/Write)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English,Hindi</w:t>
            </w:r>
          </w:p>
          <w:p w:rsidR="00000000" w:rsidDel="00000000" w:rsidP="00000000" w:rsidRDefault="00000000" w:rsidRPr="00000000" w14:paraId="00000032">
            <w:pPr>
              <w:pStyle w:val="Heading1"/>
              <w:rPr/>
            </w:pPr>
            <w:bookmarkStart w:colFirst="0" w:colLast="0" w:name="_yqyjghjn3ssi" w:id="15"/>
            <w:bookmarkEnd w:id="15"/>
            <w:r w:rsidDel="00000000" w:rsidR="00000000" w:rsidRPr="00000000">
              <w:rPr>
                <w:rtl w:val="0"/>
              </w:rPr>
              <w:t xml:space="preserve">LANGUAGES(speak)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Kanada,Tamil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m.edu.in/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harikrishnamrb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